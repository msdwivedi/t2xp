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14" w:rsidRPr="002972DB" w:rsidRDefault="00045101" w:rsidP="00045101">
      <w:pPr>
        <w:jc w:val="center"/>
        <w:rPr>
          <w:b/>
          <w:u w:val="single"/>
        </w:rPr>
      </w:pPr>
      <w:r w:rsidRPr="002972DB">
        <w:rPr>
          <w:b/>
          <w:u w:val="single"/>
        </w:rPr>
        <w:t>D</w:t>
      </w:r>
      <w:r w:rsidR="002972DB" w:rsidRPr="002972DB">
        <w:rPr>
          <w:b/>
          <w:u w:val="single"/>
        </w:rPr>
        <w:t>eclaration</w:t>
      </w:r>
    </w:p>
    <w:p w:rsidR="00045101" w:rsidRDefault="00045101">
      <w:pPr>
        <w:rPr>
          <w:ins w:id="0" w:author="Author"/>
        </w:rPr>
      </w:pPr>
      <w:r>
        <w:t xml:space="preserve">I </w:t>
      </w:r>
      <w:r w:rsidRPr="00045101">
        <w:rPr>
          <w:u w:val="single"/>
        </w:rPr>
        <w:t>Mani Shankar Dwivedi</w:t>
      </w:r>
      <w:r>
        <w:t xml:space="preserve"> Son/</w:t>
      </w:r>
      <w:r w:rsidRPr="00045101">
        <w:rPr>
          <w:strike/>
        </w:rPr>
        <w:t>Daughter/Wife</w:t>
      </w:r>
      <w:r>
        <w:t xml:space="preserve"> of Shri </w:t>
      </w:r>
      <w:r w:rsidRPr="00045101">
        <w:rPr>
          <w:u w:val="single"/>
        </w:rPr>
        <w:t>Jay Shankar Dwivedi</w:t>
      </w:r>
      <w:r>
        <w:t xml:space="preserve"> Age </w:t>
      </w:r>
      <w:r w:rsidRPr="00045101">
        <w:rPr>
          <w:u w:val="single"/>
        </w:rPr>
        <w:t>33</w:t>
      </w:r>
      <w:r>
        <w:t xml:space="preserve"> years.</w:t>
      </w:r>
    </w:p>
    <w:p w:rsidR="00453AEF" w:rsidRDefault="00453AEF">
      <w:pPr>
        <w:rPr>
          <w:ins w:id="1" w:author="Author"/>
        </w:rPr>
      </w:pPr>
    </w:p>
    <w:p w:rsidR="00453AEF" w:rsidRDefault="00453AEF">
      <w:ins w:id="2" w:author="Author">
        <w:r>
          <w:t>HDFC PIN request no: 11362432300</w:t>
        </w:r>
      </w:ins>
    </w:p>
    <w:p w:rsidR="00045101" w:rsidRPr="00B1795C" w:rsidRDefault="00045101">
      <w:pPr>
        <w:pBdr>
          <w:top w:val="single" w:sz="6" w:space="1" w:color="auto"/>
          <w:bottom w:val="single" w:sz="6" w:space="1" w:color="auto"/>
        </w:pBdr>
        <w:rPr>
          <w:u w:val="single"/>
        </w:rPr>
      </w:pPr>
      <w:r w:rsidRPr="002972DB">
        <w:rPr>
          <w:b/>
        </w:rPr>
        <w:t>Resident of</w:t>
      </w:r>
      <w:r w:rsidR="00B1795C" w:rsidRPr="002972DB">
        <w:rPr>
          <w:b/>
        </w:rPr>
        <w:t>:</w:t>
      </w:r>
      <w:r w:rsidRPr="00B1795C">
        <w:t xml:space="preserve"> </w:t>
      </w:r>
      <w:r w:rsidRPr="00B1795C">
        <w:rPr>
          <w:u w:val="single"/>
        </w:rPr>
        <w:t xml:space="preserve">24A, DDA MIG Flats, Pocket 1, </w:t>
      </w:r>
      <w:r w:rsidR="002972DB" w:rsidRPr="00B1795C">
        <w:rPr>
          <w:u w:val="single"/>
        </w:rPr>
        <w:t>(Sunshine Apartments),</w:t>
      </w:r>
      <w:r w:rsidR="002972DB">
        <w:rPr>
          <w:u w:val="single"/>
        </w:rPr>
        <w:t xml:space="preserve"> </w:t>
      </w:r>
      <w:r w:rsidRPr="00B1795C">
        <w:rPr>
          <w:u w:val="single"/>
        </w:rPr>
        <w:t xml:space="preserve">Mayur Vihar Phase </w:t>
      </w:r>
      <w:r w:rsidR="002972DB">
        <w:rPr>
          <w:u w:val="single"/>
        </w:rPr>
        <w:t>3</w:t>
      </w:r>
      <w:r w:rsidRPr="00B1795C">
        <w:rPr>
          <w:u w:val="single"/>
        </w:rPr>
        <w:t>, Delhi</w:t>
      </w:r>
      <w:r w:rsidR="00B1795C" w:rsidRPr="00B1795C">
        <w:rPr>
          <w:u w:val="single"/>
        </w:rPr>
        <w:t xml:space="preserve">-110096. </w:t>
      </w:r>
    </w:p>
    <w:p w:rsidR="00B1795C" w:rsidRDefault="00B1795C">
      <w:r>
        <w:t>Desire to take domestic LPG connection in my name and affirm as under –</w:t>
      </w:r>
    </w:p>
    <w:p w:rsidR="00B1795C" w:rsidRDefault="00B1795C" w:rsidP="00B1795C">
      <w:pPr>
        <w:pStyle w:val="ListParagraph"/>
        <w:numPr>
          <w:ilvl w:val="0"/>
          <w:numId w:val="1"/>
        </w:numPr>
      </w:pPr>
      <w:r>
        <w:t xml:space="preserve">That my date of birth is: </w:t>
      </w:r>
      <w:ins w:id="3" w:author="Author">
        <w:r w:rsidR="00981D8D">
          <w:t xml:space="preserve"> </w:t>
        </w:r>
      </w:ins>
      <w:r w:rsidRPr="002972DB">
        <w:rPr>
          <w:u w:val="single"/>
        </w:rPr>
        <w:t>01/08/1978</w:t>
      </w:r>
      <w:r>
        <w:t xml:space="preserve"> </w:t>
      </w:r>
      <w:ins w:id="4" w:author="Author">
        <w:r w:rsidR="00981D8D">
          <w:t xml:space="preserve"> </w:t>
        </w:r>
      </w:ins>
      <w:r>
        <w:t>(LPG connection cannot be provided to person under 18 years of age)</w:t>
      </w:r>
    </w:p>
    <w:p w:rsidR="00B1795C" w:rsidRDefault="00B1795C" w:rsidP="00B1795C">
      <w:pPr>
        <w:pStyle w:val="ListParagraph"/>
        <w:numPr>
          <w:ilvl w:val="0"/>
          <w:numId w:val="1"/>
        </w:numPr>
      </w:pPr>
      <w:r>
        <w:t xml:space="preserve">That neither I, nor any other member of the household (household means a family conmsisting of husband, wife, unmarried children and dependent parents living together in dwelling unit having common kitchen), </w:t>
      </w:r>
      <w:r w:rsidRPr="002972DB">
        <w:rPr>
          <w:lang w:val="en-US"/>
        </w:rPr>
        <w:t>posses</w:t>
      </w:r>
      <w:r>
        <w:t xml:space="preserve"> any LPG connection from PSU Oil Companies or Piped Natural Gas connection, for domestic use in our dwelling unit.</w:t>
      </w:r>
    </w:p>
    <w:p w:rsidR="00B1795C" w:rsidRDefault="00B1795C" w:rsidP="00B1795C">
      <w:pPr>
        <w:pStyle w:val="ListParagraph"/>
        <w:numPr>
          <w:ilvl w:val="0"/>
          <w:numId w:val="1"/>
        </w:numPr>
      </w:pPr>
      <w:r>
        <w:t xml:space="preserve">That I do not have Ration Card in my name or in the name of any member of my ‘household’ as defined above. </w:t>
      </w:r>
      <w:r w:rsidR="00581026">
        <w:t xml:space="preserve"> </w:t>
      </w:r>
      <w:r>
        <w:t>As and when a ratrion card is issued in my name or in the name of any of the members of the ‘household’, the same shall be produced the Oil company LPG distributer for updating records.</w:t>
      </w:r>
    </w:p>
    <w:p w:rsidR="00B1795C" w:rsidRDefault="00CC2FC8" w:rsidP="00B1795C">
      <w:pPr>
        <w:pStyle w:val="ListParagraph"/>
        <w:numPr>
          <w:ilvl w:val="0"/>
          <w:numId w:val="1"/>
        </w:numPr>
      </w:pPr>
      <w:r>
        <w:t>That I am enclosing following documents.</w:t>
      </w:r>
    </w:p>
    <w:p w:rsidR="00CC2FC8" w:rsidRDefault="00581026" w:rsidP="00CC2FC8">
      <w:pPr>
        <w:pStyle w:val="ListParagraph"/>
        <w:numPr>
          <w:ilvl w:val="1"/>
          <w:numId w:val="1"/>
        </w:numPr>
      </w:pPr>
      <w:r>
        <w:rPr>
          <w:u w:val="single"/>
        </w:rPr>
        <w:t xml:space="preserve">Current </w:t>
      </w:r>
      <w:r w:rsidR="00CC2FC8" w:rsidRPr="00581026">
        <w:rPr>
          <w:u w:val="single"/>
        </w:rPr>
        <w:t>Telephone Bill</w:t>
      </w:r>
      <w:r w:rsidR="00CC2FC8">
        <w:t xml:space="preserve"> as a proof residence.</w:t>
      </w:r>
    </w:p>
    <w:p w:rsidR="00CC2FC8" w:rsidRDefault="00CC2FC8" w:rsidP="00CC2FC8">
      <w:pPr>
        <w:pStyle w:val="ListParagraph"/>
        <w:numPr>
          <w:ilvl w:val="1"/>
          <w:numId w:val="1"/>
        </w:numPr>
      </w:pPr>
      <w:r w:rsidRPr="00581026">
        <w:rPr>
          <w:u w:val="single"/>
        </w:rPr>
        <w:t>Pan card</w:t>
      </w:r>
      <w:r>
        <w:t xml:space="preserve"> as proof of identity.</w:t>
      </w:r>
    </w:p>
    <w:p w:rsidR="00CC2FC8" w:rsidRDefault="000933B0" w:rsidP="00B1795C">
      <w:pPr>
        <w:pStyle w:val="ListParagraph"/>
        <w:numPr>
          <w:ilvl w:val="0"/>
          <w:numId w:val="1"/>
        </w:numPr>
      </w:pPr>
      <w:r>
        <w:t>I confirm that the LPG connection issued to me will be used in my above-mentioned address and for domestic cooking purpose only and I shall abide by all terms governing its use.</w:t>
      </w:r>
    </w:p>
    <w:p w:rsidR="000933B0" w:rsidRDefault="000933B0" w:rsidP="00B1795C">
      <w:pPr>
        <w:pStyle w:val="ListParagraph"/>
        <w:numPr>
          <w:ilvl w:val="0"/>
          <w:numId w:val="1"/>
        </w:numPr>
      </w:pPr>
      <w:r>
        <w:t>That I shall not position any other LP gas installations in the same kitchen.</w:t>
      </w:r>
    </w:p>
    <w:p w:rsidR="000933B0" w:rsidRDefault="000933B0" w:rsidP="00B1795C">
      <w:pPr>
        <w:pStyle w:val="ListParagraph"/>
        <w:numPr>
          <w:ilvl w:val="0"/>
          <w:numId w:val="1"/>
        </w:numPr>
      </w:pPr>
      <w:r>
        <w:t>That as and when second cylindor is issued to me against this connection the same will also be used in the same kitchen and with the original installation.</w:t>
      </w:r>
    </w:p>
    <w:p w:rsidR="000933B0" w:rsidRDefault="000933B0" w:rsidP="00B1795C">
      <w:pPr>
        <w:pStyle w:val="ListParagraph"/>
        <w:numPr>
          <w:ilvl w:val="0"/>
          <w:numId w:val="1"/>
        </w:numPr>
      </w:pPr>
      <w:r>
        <w:t xml:space="preserve">That whenever I change my residence from present address to another, I will inform M/s </w:t>
      </w:r>
      <w:r w:rsidRPr="000933B0">
        <w:rPr>
          <w:u w:val="single"/>
        </w:rPr>
        <w:t>Madhu Gas Agency</w:t>
      </w:r>
      <w:r>
        <w:t xml:space="preserve"> in writing in advance for change of address in the records.</w:t>
      </w:r>
    </w:p>
    <w:p w:rsidR="000933B0" w:rsidRDefault="000933B0" w:rsidP="00B1795C">
      <w:pPr>
        <w:pStyle w:val="ListParagraph"/>
        <w:numPr>
          <w:ilvl w:val="0"/>
          <w:numId w:val="1"/>
        </w:numPr>
      </w:pPr>
      <w:r>
        <w:t xml:space="preserve">That if any information/declaration given by me in this undertaking or any document submitted in support of identity/recidence proof shall be found </w:t>
      </w:r>
      <w:r w:rsidR="00663AE4">
        <w:t>untrue, incorrect,</w:t>
      </w:r>
      <w:r>
        <w:t xml:space="preserve"> or false, Indian Oil Corporatrion / Bharat Petroleum </w:t>
      </w:r>
      <w:r w:rsidR="002972DB">
        <w:t>Corporation</w:t>
      </w:r>
      <w:r>
        <w:t xml:space="preserve"> / Hindustan petroilieum Corporation for such withdrawal /Termination/se</w:t>
      </w:r>
      <w:r w:rsidR="002972DB">
        <w:t>izure/torfeiture.</w:t>
      </w:r>
    </w:p>
    <w:p w:rsidR="002972DB" w:rsidRDefault="002972DB" w:rsidP="00B050BA">
      <w:pPr>
        <w:ind w:left="360"/>
      </w:pPr>
      <w:r>
        <w:t>I hereby declare that whatever been stated above is true to thje best of my knowledge, correct and nothing material has been concealed there from.</w:t>
      </w:r>
    </w:p>
    <w:p w:rsidR="002972DB" w:rsidRDefault="002972DB" w:rsidP="002972DB">
      <w:pPr>
        <w:ind w:left="360"/>
      </w:pPr>
    </w:p>
    <w:p w:rsidR="002972DB" w:rsidRDefault="002972DB" w:rsidP="002972DB">
      <w:pPr>
        <w:ind w:left="360"/>
      </w:pPr>
      <w:r>
        <w:t>Date: ……. / ……/ …………..</w:t>
      </w:r>
    </w:p>
    <w:p w:rsidR="002972DB" w:rsidRDefault="002972DB" w:rsidP="002972DB">
      <w:pPr>
        <w:tabs>
          <w:tab w:val="right" w:pos="9360"/>
        </w:tabs>
        <w:ind w:left="360"/>
      </w:pPr>
      <w:r>
        <w:t>Place: ………………………….</w:t>
      </w:r>
      <w:r>
        <w:tab/>
      </w:r>
      <w:proofErr w:type="gramStart"/>
      <w:r>
        <w:t>Signature of person giving the Declaration/affidavit.</w:t>
      </w:r>
      <w:proofErr w:type="gramEnd"/>
    </w:p>
    <w:p w:rsidR="002972DB" w:rsidRDefault="002972DB" w:rsidP="002972DB">
      <w:pPr>
        <w:tabs>
          <w:tab w:val="right" w:pos="9360"/>
        </w:tabs>
        <w:ind w:left="360"/>
      </w:pPr>
    </w:p>
    <w:p w:rsidR="002972DB" w:rsidDel="00663AE4" w:rsidRDefault="002972DB" w:rsidP="002972DB">
      <w:pPr>
        <w:tabs>
          <w:tab w:val="right" w:pos="9360"/>
        </w:tabs>
        <w:ind w:left="360"/>
        <w:rPr>
          <w:del w:id="5" w:author="Author"/>
        </w:rPr>
      </w:pPr>
      <w:r>
        <w:tab/>
        <w:t>Name: …………………………………………………………………….</w:t>
      </w:r>
    </w:p>
    <w:p w:rsidR="002972DB" w:rsidDel="00663AE4" w:rsidRDefault="002972DB" w:rsidP="00B050BA">
      <w:pPr>
        <w:tabs>
          <w:tab w:val="right" w:pos="9360"/>
        </w:tabs>
        <w:ind w:left="360"/>
        <w:rPr>
          <w:del w:id="6" w:author="Author"/>
        </w:rPr>
      </w:pPr>
    </w:p>
    <w:p w:rsidR="00045101" w:rsidRDefault="00045101" w:rsidP="00B050BA"/>
    <w:sectPr w:rsidR="00045101" w:rsidSect="00866C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18C" w:rsidRDefault="00BF118C" w:rsidP="000E446E">
      <w:pPr>
        <w:spacing w:after="0" w:line="240" w:lineRule="auto"/>
      </w:pPr>
      <w:r>
        <w:separator/>
      </w:r>
    </w:p>
  </w:endnote>
  <w:endnote w:type="continuationSeparator" w:id="0">
    <w:p w:rsidR="00BF118C" w:rsidRDefault="00BF118C" w:rsidP="000E4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18C" w:rsidRDefault="00BF118C" w:rsidP="000E446E">
      <w:pPr>
        <w:spacing w:after="0" w:line="240" w:lineRule="auto"/>
      </w:pPr>
      <w:r>
        <w:separator/>
      </w:r>
    </w:p>
  </w:footnote>
  <w:footnote w:type="continuationSeparator" w:id="0">
    <w:p w:rsidR="00BF118C" w:rsidRDefault="00BF118C" w:rsidP="000E44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13E8"/>
    <w:multiLevelType w:val="hybridMultilevel"/>
    <w:tmpl w:val="709C7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removePersonalInformation/>
  <w:removeDateAndTime/>
  <w:activeWritingStyle w:appName="MSWord" w:lang="en-GB" w:vendorID="64" w:dllVersion="131078" w:nlCheck="1" w:checkStyle="1"/>
  <w:proofState w:spelling="clean" w:grammar="clean"/>
  <w:trackRevisions/>
  <w:defaultTabStop w:val="720"/>
  <w:characterSpacingControl w:val="doNotCompress"/>
  <w:hdrShapeDefaults>
    <o:shapedefaults v:ext="edit" spidmax="7170"/>
  </w:hdrShapeDefaults>
  <w:footnotePr>
    <w:footnote w:id="-1"/>
    <w:footnote w:id="0"/>
  </w:footnotePr>
  <w:endnotePr>
    <w:endnote w:id="-1"/>
    <w:endnote w:id="0"/>
  </w:endnotePr>
  <w:compat/>
  <w:rsids>
    <w:rsidRoot w:val="00045101"/>
    <w:rsid w:val="00045101"/>
    <w:rsid w:val="000933B0"/>
    <w:rsid w:val="000E446E"/>
    <w:rsid w:val="00265FAA"/>
    <w:rsid w:val="002972DB"/>
    <w:rsid w:val="00453AEF"/>
    <w:rsid w:val="00581026"/>
    <w:rsid w:val="00663AE4"/>
    <w:rsid w:val="006E5C74"/>
    <w:rsid w:val="00836097"/>
    <w:rsid w:val="00866C14"/>
    <w:rsid w:val="00981D8D"/>
    <w:rsid w:val="00B050BA"/>
    <w:rsid w:val="00B1795C"/>
    <w:rsid w:val="00B3760F"/>
    <w:rsid w:val="00BF118C"/>
    <w:rsid w:val="00CC2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1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5C"/>
    <w:pPr>
      <w:ind w:left="720"/>
      <w:contextualSpacing/>
    </w:pPr>
  </w:style>
  <w:style w:type="paragraph" w:styleId="BalloonText">
    <w:name w:val="Balloon Text"/>
    <w:basedOn w:val="Normal"/>
    <w:link w:val="BalloonTextChar"/>
    <w:uiPriority w:val="99"/>
    <w:semiHidden/>
    <w:unhideWhenUsed/>
    <w:rsid w:val="006E5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74"/>
    <w:rPr>
      <w:rFonts w:ascii="Tahoma" w:hAnsi="Tahoma" w:cs="Tahoma"/>
      <w:sz w:val="16"/>
      <w:szCs w:val="16"/>
    </w:rPr>
  </w:style>
  <w:style w:type="paragraph" w:styleId="Header">
    <w:name w:val="header"/>
    <w:basedOn w:val="Normal"/>
    <w:link w:val="HeaderChar"/>
    <w:uiPriority w:val="99"/>
    <w:semiHidden/>
    <w:unhideWhenUsed/>
    <w:rsid w:val="000E44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446E"/>
    <w:rPr>
      <w:lang w:val="en-GB"/>
    </w:rPr>
  </w:style>
  <w:style w:type="paragraph" w:styleId="Footer">
    <w:name w:val="footer"/>
    <w:basedOn w:val="Normal"/>
    <w:link w:val="FooterChar"/>
    <w:uiPriority w:val="99"/>
    <w:semiHidden/>
    <w:unhideWhenUsed/>
    <w:rsid w:val="000E44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446E"/>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6F80-3E54-431D-961E-AD314BEC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2011-09-01T06:55:00Z</dcterms:created>
  <dcterms:modified xsi:type="dcterms:W3CDTF">2011-12-28T09:03:00Z</dcterms:modified>
</cp:coreProperties>
</file>